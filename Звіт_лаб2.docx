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BEDE" w14:textId="34AD48CC" w:rsidR="00CC6940" w:rsidRDefault="00CC6940" w:rsidP="002E23CD">
      <w:pPr>
        <w:pStyle w:val="a4"/>
      </w:pPr>
      <w:r>
        <w:rPr>
          <w:noProof/>
          <w14:ligatures w14:val="standardContextual"/>
        </w:rPr>
        <w:drawing>
          <wp:inline distT="0" distB="0" distL="0" distR="0" wp14:anchorId="76CE8290" wp14:editId="6B73C0F3">
            <wp:extent cx="3877310" cy="490220"/>
            <wp:effectExtent l="0" t="0" r="8890" b="508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90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592791" w14:textId="2F8278A9" w:rsidR="002E23CD" w:rsidRDefault="002E23CD" w:rsidP="002E23CD">
      <w:pPr>
        <w:pStyle w:val="a4"/>
      </w:pPr>
      <w:r>
        <w:t>Міністерство освіти і науки України</w:t>
      </w:r>
    </w:p>
    <w:p w14:paraId="2A4FD0D3" w14:textId="77777777" w:rsidR="002E23CD" w:rsidRDefault="002E23CD" w:rsidP="002E23CD">
      <w:pPr>
        <w:pStyle w:val="a4"/>
      </w:pPr>
      <w:r>
        <w:t>Національний технічний університет України</w:t>
      </w:r>
    </w:p>
    <w:p w14:paraId="530AFEC0" w14:textId="77777777" w:rsidR="002E23CD" w:rsidRDefault="002E23CD" w:rsidP="002E23CD">
      <w:pPr>
        <w:pStyle w:val="a4"/>
      </w:pPr>
      <w:r>
        <w:t>“Київський політехнічний інститут імені Ігоря Сікорського”</w:t>
      </w:r>
    </w:p>
    <w:p w14:paraId="67DBEC41" w14:textId="77777777" w:rsidR="002E23CD" w:rsidRDefault="002E23CD" w:rsidP="002E23CD">
      <w:pPr>
        <w:pStyle w:val="a4"/>
      </w:pPr>
      <w:r>
        <w:t>Факультет інформатики та обчислювальної техніки</w:t>
      </w:r>
    </w:p>
    <w:p w14:paraId="7B037804" w14:textId="22357084" w:rsidR="002E23CD" w:rsidRDefault="002E23CD" w:rsidP="002E23CD">
      <w:pPr>
        <w:pStyle w:val="a4"/>
      </w:pPr>
      <w:r>
        <w:t>Кафедра інформаційн</w:t>
      </w:r>
      <w:r w:rsidR="00D002DA">
        <w:t xml:space="preserve">их </w:t>
      </w:r>
      <w:r>
        <w:t>систем та технологій</w:t>
      </w:r>
    </w:p>
    <w:p w14:paraId="4F201BB3" w14:textId="77777777" w:rsidR="002E23CD" w:rsidRDefault="002E23CD" w:rsidP="002E23CD">
      <w:pPr>
        <w:pStyle w:val="a0"/>
      </w:pPr>
    </w:p>
    <w:p w14:paraId="1DD391BF" w14:textId="77777777" w:rsidR="002E23CD" w:rsidRDefault="002E23CD" w:rsidP="002E23CD">
      <w:pPr>
        <w:pStyle w:val="a0"/>
      </w:pPr>
    </w:p>
    <w:p w14:paraId="588B1F8E" w14:textId="77777777" w:rsidR="002E23CD" w:rsidRDefault="002E23CD" w:rsidP="002E23CD">
      <w:pPr>
        <w:pStyle w:val="a0"/>
      </w:pPr>
    </w:p>
    <w:p w14:paraId="6C467C40" w14:textId="77777777" w:rsidR="002E23CD" w:rsidRDefault="002E23CD" w:rsidP="002E23CD">
      <w:pPr>
        <w:pStyle w:val="a0"/>
      </w:pPr>
    </w:p>
    <w:p w14:paraId="67199224" w14:textId="77777777" w:rsidR="002E23CD" w:rsidRDefault="002E23CD" w:rsidP="002E23CD">
      <w:pPr>
        <w:pStyle w:val="a0"/>
        <w:ind w:firstLine="0"/>
      </w:pPr>
    </w:p>
    <w:p w14:paraId="5B0868AF" w14:textId="77777777" w:rsidR="002E23CD" w:rsidRDefault="002E23CD" w:rsidP="002E23CD">
      <w:pPr>
        <w:pStyle w:val="a0"/>
      </w:pPr>
    </w:p>
    <w:p w14:paraId="6CA4FA35" w14:textId="77777777" w:rsidR="002E23CD" w:rsidRDefault="002E23CD" w:rsidP="002E23CD">
      <w:pPr>
        <w:pStyle w:val="a0"/>
      </w:pPr>
    </w:p>
    <w:p w14:paraId="101FAE08" w14:textId="77777777" w:rsidR="002E23CD" w:rsidRDefault="002E23CD" w:rsidP="002E23CD">
      <w:pPr>
        <w:pStyle w:val="a0"/>
      </w:pPr>
    </w:p>
    <w:p w14:paraId="2A64163D" w14:textId="77777777" w:rsidR="002E23CD" w:rsidRDefault="002E23CD" w:rsidP="002E23CD">
      <w:pPr>
        <w:pStyle w:val="a0"/>
      </w:pPr>
    </w:p>
    <w:p w14:paraId="5CB5F7E0" w14:textId="4CAA176E" w:rsidR="002E23CD" w:rsidRPr="005B01DD" w:rsidRDefault="002E23CD" w:rsidP="002E23CD">
      <w:pPr>
        <w:pStyle w:val="1"/>
        <w:rPr>
          <w:rFonts w:eastAsiaTheme="minorHAnsi"/>
          <w:lang w:val="ru-RU"/>
        </w:rPr>
      </w:pPr>
      <w:r w:rsidRPr="00CC6940">
        <w:rPr>
          <w:rFonts w:eastAsiaTheme="minorHAnsi"/>
        </w:rPr>
        <w:t>Лабораторна робота №</w:t>
      </w:r>
      <w:r w:rsidR="00E05449" w:rsidRPr="005B01DD">
        <w:rPr>
          <w:rFonts w:eastAsiaTheme="minorHAnsi"/>
          <w:lang w:val="ru-RU"/>
        </w:rPr>
        <w:t>2</w:t>
      </w:r>
    </w:p>
    <w:p w14:paraId="4BF344C9" w14:textId="776E197C" w:rsidR="002E23CD" w:rsidRPr="00CC6940" w:rsidRDefault="002E23CD" w:rsidP="002E23CD">
      <w:pPr>
        <w:pStyle w:val="a4"/>
      </w:pPr>
      <w:r w:rsidRPr="00CC6940">
        <w:t>із дисципліни «</w:t>
      </w:r>
      <w:r w:rsidR="00CC6940" w:rsidRPr="00CC6940">
        <w:rPr>
          <w:i/>
          <w:iCs/>
          <w:lang w:val="ru-RU"/>
        </w:rPr>
        <w:t>Спеціальні розділи математики-1</w:t>
      </w:r>
      <w:r w:rsidRPr="00CC6940">
        <w:t>»</w:t>
      </w:r>
    </w:p>
    <w:p w14:paraId="4EA2A8E3" w14:textId="3573C056" w:rsidR="002E23CD" w:rsidRPr="00CC6940" w:rsidRDefault="002E23CD" w:rsidP="00CC6940">
      <w:pPr>
        <w:spacing w:after="0" w:line="240" w:lineRule="auto"/>
        <w:jc w:val="center"/>
        <w:rPr>
          <w:lang w:val="ru-RU"/>
        </w:rPr>
      </w:pPr>
      <w:r w:rsidRPr="00CC6940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E05449" w:rsidRPr="00E05449">
        <w:rPr>
          <w:rFonts w:ascii="Times New Roman" w:hAnsi="Times New Roman" w:cs="Times New Roman"/>
          <w:sz w:val="28"/>
          <w:szCs w:val="28"/>
        </w:rPr>
        <w:t>Типи даних, пакети, класи</w:t>
      </w:r>
      <w:r w:rsidRPr="00CC69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35EC72" w14:textId="77777777" w:rsidR="002E23CD" w:rsidRDefault="002E23CD" w:rsidP="002E23CD">
      <w:pPr>
        <w:rPr>
          <w:lang w:eastAsia="zh-CN" w:bidi="hi-IN"/>
        </w:rPr>
      </w:pPr>
    </w:p>
    <w:p w14:paraId="10EDE127" w14:textId="77777777" w:rsidR="002E23CD" w:rsidRDefault="002E23CD" w:rsidP="002E23CD">
      <w:pPr>
        <w:rPr>
          <w:lang w:eastAsia="zh-CN" w:bidi="hi-IN"/>
        </w:rPr>
      </w:pPr>
    </w:p>
    <w:p w14:paraId="10E35BC1" w14:textId="77777777" w:rsidR="002E23CD" w:rsidRDefault="002E23CD" w:rsidP="002E23CD">
      <w:pPr>
        <w:rPr>
          <w:lang w:eastAsia="zh-CN" w:bidi="hi-IN"/>
        </w:rPr>
      </w:pPr>
    </w:p>
    <w:p w14:paraId="7D43B2A2" w14:textId="77777777" w:rsidR="002E23CD" w:rsidRDefault="002E23CD" w:rsidP="002E23CD">
      <w:pPr>
        <w:pStyle w:val="a0"/>
      </w:pPr>
    </w:p>
    <w:p w14:paraId="2928E18C" w14:textId="77777777" w:rsidR="002E23CD" w:rsidRDefault="002E23CD" w:rsidP="002E23CD">
      <w:pPr>
        <w:pStyle w:val="a0"/>
      </w:pPr>
    </w:p>
    <w:p w14:paraId="506F97BF" w14:textId="77777777" w:rsidR="002E23CD" w:rsidRDefault="002E23CD" w:rsidP="002E23CD">
      <w:pPr>
        <w:pStyle w:val="a0"/>
        <w:spacing w:after="0" w:line="240" w:lineRule="auto"/>
        <w:ind w:firstLine="0"/>
      </w:pPr>
    </w:p>
    <w:p w14:paraId="532C92A4" w14:textId="77777777" w:rsidR="002E23CD" w:rsidRDefault="002E23CD" w:rsidP="002E23CD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70027278" w14:textId="73BDFDB3" w:rsidR="002E23CD" w:rsidRDefault="002E23CD" w:rsidP="002E23CD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t>Студент групи ІА-</w:t>
      </w:r>
      <w:r w:rsidR="00CC6940">
        <w:rPr>
          <w:sz w:val="28"/>
          <w:szCs w:val="28"/>
        </w:rPr>
        <w:t>3</w:t>
      </w:r>
      <w:r>
        <w:rPr>
          <w:sz w:val="28"/>
          <w:szCs w:val="28"/>
        </w:rPr>
        <w:t>4</w:t>
      </w:r>
    </w:p>
    <w:p w14:paraId="28EE5E15" w14:textId="1C6BC691" w:rsidR="002E23CD" w:rsidRPr="00CC6940" w:rsidRDefault="00CC6940" w:rsidP="002E23CD">
      <w:pPr>
        <w:pStyle w:val="a0"/>
        <w:spacing w:after="0" w:line="240" w:lineRule="auto"/>
        <w:ind w:left="5954" w:firstLine="0"/>
        <w:rPr>
          <w:sz w:val="28"/>
          <w:szCs w:val="28"/>
        </w:rPr>
      </w:pPr>
      <w:r w:rsidRPr="00CC6940">
        <w:rPr>
          <w:sz w:val="28"/>
          <w:szCs w:val="28"/>
        </w:rPr>
        <w:t>Ястремський Б.В.</w:t>
      </w:r>
    </w:p>
    <w:p w14:paraId="5B9C021A" w14:textId="77777777" w:rsidR="002E23CD" w:rsidRDefault="002E23CD" w:rsidP="002E23CD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</w:p>
    <w:p w14:paraId="0B097B50" w14:textId="63C7089E" w:rsidR="002E23CD" w:rsidRDefault="002E23CD" w:rsidP="002E23CD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D002DA">
        <w:rPr>
          <w:sz w:val="28"/>
          <w:szCs w:val="28"/>
        </w:rPr>
        <w:t>ла</w:t>
      </w:r>
      <w:r>
        <w:rPr>
          <w:sz w:val="28"/>
          <w:szCs w:val="28"/>
        </w:rPr>
        <w:t>:</w:t>
      </w:r>
    </w:p>
    <w:p w14:paraId="2753381B" w14:textId="24103052" w:rsidR="002E23CD" w:rsidRDefault="00CC6940" w:rsidP="00CC6940">
      <w:pPr>
        <w:spacing w:after="0" w:line="240" w:lineRule="auto"/>
        <w:ind w:left="5246" w:firstLine="708"/>
        <w:rPr>
          <w:rFonts w:ascii="Times New Roman" w:hAnsi="Times New Roman" w:cs="Times New Roman"/>
          <w:sz w:val="28"/>
          <w:szCs w:val="28"/>
        </w:rPr>
      </w:pPr>
      <w:r w:rsidRPr="00CC6940">
        <w:rPr>
          <w:rFonts w:ascii="Times New Roman" w:hAnsi="Times New Roman" w:cs="Times New Roman"/>
          <w:sz w:val="28"/>
          <w:szCs w:val="28"/>
        </w:rPr>
        <w:t>Вітюк Альона Євгеніївна</w:t>
      </w:r>
    </w:p>
    <w:p w14:paraId="07751A55" w14:textId="77777777" w:rsidR="005208F5" w:rsidRDefault="005208F5" w:rsidP="002E2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55D03" w14:textId="77777777" w:rsidR="005208F5" w:rsidRDefault="005208F5" w:rsidP="002E2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BAB4E" w14:textId="77777777" w:rsidR="005208F5" w:rsidRDefault="005208F5" w:rsidP="002E2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2A959" w14:textId="77777777" w:rsidR="005208F5" w:rsidRDefault="005208F5" w:rsidP="005208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DA276" w14:textId="77777777" w:rsidR="005208F5" w:rsidRDefault="005208F5" w:rsidP="005208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37634" w14:textId="77777777" w:rsidR="00E05449" w:rsidRDefault="00E05449" w:rsidP="005208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A37E2" w14:textId="0E1084CD" w:rsidR="005208F5" w:rsidRDefault="005208F5" w:rsidP="005208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Київ-2023</w:t>
      </w:r>
    </w:p>
    <w:p w14:paraId="307EA7B3" w14:textId="31F1387B" w:rsidR="005208F5" w:rsidRDefault="005208F5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05449" w:rsidRPr="00E05449">
        <w:rPr>
          <w:rFonts w:ascii="Times New Roman" w:hAnsi="Times New Roman" w:cs="Times New Roman"/>
          <w:sz w:val="28"/>
          <w:szCs w:val="28"/>
        </w:rPr>
        <w:t>Типи даних, пакети, класи</w:t>
      </w:r>
    </w:p>
    <w:p w14:paraId="21B455FF" w14:textId="15EA45C1" w:rsidR="005208F5" w:rsidRDefault="005208F5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5208F5">
        <w:rPr>
          <w:rFonts w:ascii="Times New Roman" w:hAnsi="Times New Roman" w:cs="Times New Roman"/>
          <w:sz w:val="28"/>
          <w:szCs w:val="28"/>
        </w:rPr>
        <w:t xml:space="preserve">: </w:t>
      </w:r>
      <w:r w:rsidR="00E05449" w:rsidRPr="00E05449">
        <w:rPr>
          <w:rFonts w:ascii="Times New Roman" w:hAnsi="Times New Roman" w:cs="Times New Roman"/>
          <w:sz w:val="28"/>
          <w:szCs w:val="28"/>
        </w:rPr>
        <w:t>Ознайомитися з основними структурами даних мови програмування Python: масивами, кортежами, списками, довідниками. Вивчити основні методи роботи з модулями. Ознайомитися з класами мови Python, ознайомитися з функціоналом пакету numpy.</w:t>
      </w:r>
    </w:p>
    <w:p w14:paraId="16BD1F30" w14:textId="706233C0" w:rsidR="005208F5" w:rsidRDefault="005208F5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598433" w14:textId="577D7EBC" w:rsidR="005208F5" w:rsidRPr="005208F5" w:rsidRDefault="005208F5" w:rsidP="005208F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Ознайомитись з довідковими матеріалами.</w:t>
      </w:r>
    </w:p>
    <w:p w14:paraId="1ABB1546" w14:textId="36F910A5" w:rsidR="008567C8" w:rsidRDefault="005208F5" w:rsidP="008567C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Написати програму, що складається з набору функцій для вирішення набору задач та тестових прикладів для демонстрації функціоналу реалізованих функцій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07039A" w14:textId="77777777" w:rsidR="008567C8" w:rsidRDefault="008567C8" w:rsidP="008567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D8AEE" w14:textId="77777777" w:rsidR="008567C8" w:rsidRPr="008567C8" w:rsidRDefault="008567C8" w:rsidP="008567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90D75" w14:textId="4D752EBD" w:rsidR="005208F5" w:rsidRPr="00E05449" w:rsidRDefault="008567C8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282">
        <w:rPr>
          <w:rFonts w:ascii="Times New Roman" w:hAnsi="Times New Roman" w:cs="Times New Roman"/>
          <w:sz w:val="28"/>
          <w:szCs w:val="28"/>
        </w:rPr>
        <w:t xml:space="preserve">    </w:t>
      </w:r>
      <w:r w:rsidRPr="00496282">
        <w:rPr>
          <w:rFonts w:ascii="Times New Roman" w:hAnsi="Times New Roman" w:cs="Times New Roman"/>
          <w:sz w:val="28"/>
          <w:szCs w:val="28"/>
          <w:u w:val="single"/>
        </w:rPr>
        <w:t xml:space="preserve">Посилання на </w:t>
      </w:r>
      <w:r w:rsidRPr="00496282">
        <w:rPr>
          <w:rFonts w:ascii="Times New Roman" w:hAnsi="Times New Roman" w:cs="Times New Roman"/>
          <w:sz w:val="28"/>
          <w:szCs w:val="28"/>
          <w:u w:val="single"/>
          <w:lang w:val="en-US"/>
        </w:rPr>
        <w:t>GitHub</w:t>
      </w:r>
      <w:r w:rsidRPr="00496282">
        <w:rPr>
          <w:rFonts w:ascii="Times New Roman" w:hAnsi="Times New Roman" w:cs="Times New Roman"/>
          <w:sz w:val="28"/>
          <w:szCs w:val="28"/>
          <w:u w:val="single"/>
        </w:rPr>
        <w:t xml:space="preserve"> із завданнями: </w:t>
      </w:r>
      <w:r w:rsidR="00496282" w:rsidRPr="00496282">
        <w:rPr>
          <w:rFonts w:ascii="Times New Roman" w:hAnsi="Times New Roman" w:cs="Times New Roman"/>
          <w:sz w:val="28"/>
          <w:szCs w:val="28"/>
          <w:u w:val="single"/>
        </w:rPr>
        <w:t>https://github.com/bohdanyast/lab</w:t>
      </w:r>
      <w:r w:rsidR="00E05449" w:rsidRPr="00E05449"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</w:p>
    <w:p w14:paraId="7D2D4BB5" w14:textId="77777777" w:rsidR="008567C8" w:rsidRPr="008567C8" w:rsidRDefault="008567C8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C9B39" w14:textId="77777777" w:rsidR="008567C8" w:rsidRPr="00D002DA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02DA">
        <w:rPr>
          <w:rFonts w:ascii="Times New Roman" w:hAnsi="Times New Roman" w:cs="Times New Roman"/>
          <w:i/>
          <w:iCs/>
          <w:sz w:val="28"/>
          <w:szCs w:val="28"/>
        </w:rPr>
        <w:t>Завдання 1(task1.py):</w:t>
      </w:r>
    </w:p>
    <w:p w14:paraId="1181924D" w14:textId="77777777" w:rsidR="009E1BF6" w:rsidRPr="005B01DD" w:rsidRDefault="009E1BF6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EACEA1" w14:textId="77777777" w:rsidR="00E05449" w:rsidRP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1DD">
        <w:rPr>
          <w:rFonts w:ascii="Times New Roman" w:hAnsi="Times New Roman" w:cs="Times New Roman"/>
          <w:sz w:val="28"/>
          <w:szCs w:val="28"/>
        </w:rPr>
        <w:t xml:space="preserve">Створіть масив </w:t>
      </w:r>
      <w:r w:rsidRPr="00E05449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5B01DD">
        <w:rPr>
          <w:rFonts w:ascii="Times New Roman" w:hAnsi="Times New Roman" w:cs="Times New Roman"/>
          <w:sz w:val="28"/>
          <w:szCs w:val="28"/>
        </w:rPr>
        <w:t xml:space="preserve"> і заповніть його цілими числами від 0 до 999. </w:t>
      </w:r>
      <w:r w:rsidRPr="00E05449">
        <w:rPr>
          <w:rFonts w:ascii="Times New Roman" w:hAnsi="Times New Roman" w:cs="Times New Roman"/>
          <w:sz w:val="28"/>
          <w:szCs w:val="28"/>
          <w:lang w:val="ru-RU"/>
        </w:rPr>
        <w:t>Підказка: не</w:t>
      </w:r>
    </w:p>
    <w:p w14:paraId="33059C2E" w14:textId="77777777" w:rsidR="00E05449" w:rsidRP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5449">
        <w:rPr>
          <w:rFonts w:ascii="Times New Roman" w:hAnsi="Times New Roman" w:cs="Times New Roman"/>
          <w:sz w:val="28"/>
          <w:szCs w:val="28"/>
          <w:lang w:val="ru-RU"/>
        </w:rPr>
        <w:t>варто користуватися циклами. Це неефективно, ліпше використовувати функцію</w:t>
      </w:r>
    </w:p>
    <w:p w14:paraId="6B3230B7" w14:textId="79455232" w:rsidR="00AD718F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5449">
        <w:rPr>
          <w:rFonts w:ascii="Times New Roman" w:hAnsi="Times New Roman" w:cs="Times New Roman"/>
          <w:sz w:val="28"/>
          <w:szCs w:val="28"/>
          <w:lang w:val="ru-RU"/>
        </w:rPr>
        <w:t>range().</w:t>
      </w:r>
    </w:p>
    <w:p w14:paraId="0DCDE032" w14:textId="77777777" w:rsidR="00E05449" w:rsidRPr="009E1BF6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06C4A5" w14:textId="2A86A603" w:rsidR="008567C8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B0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2DA59" wp14:editId="7113F447">
            <wp:extent cx="5981700" cy="4699782"/>
            <wp:effectExtent l="0" t="0" r="0" b="5715"/>
            <wp:docPr id="886129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800" cy="47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0E8B" w14:textId="77777777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7D610A" w14:textId="685ECA98" w:rsidR="008567C8" w:rsidRPr="00E523C3" w:rsidRDefault="00E523C3" w:rsidP="00E523C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1 завдання</w:t>
      </w:r>
    </w:p>
    <w:p w14:paraId="55EB9F04" w14:textId="0FCA08BA" w:rsidR="008567C8" w:rsidRPr="00D002DA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02DA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2(task2.py):</w:t>
      </w:r>
    </w:p>
    <w:p w14:paraId="4BE990DE" w14:textId="77777777" w:rsidR="009E1BF6" w:rsidRDefault="009E1BF6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033563" w14:textId="77777777" w:rsidR="00E05449" w:rsidRP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Напишіть функцію із змінною кількістю аргументів, що є цілими числами, яка</w:t>
      </w:r>
    </w:p>
    <w:p w14:paraId="56279922" w14:textId="1824003E" w:rsidR="00E523C3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повертає масив, що складається із цих цілих чисел.</w:t>
      </w:r>
    </w:p>
    <w:p w14:paraId="3F2FEA18" w14:textId="77777777" w:rsid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4E822F2" w14:textId="71AB9370" w:rsidR="00E523C3" w:rsidRPr="00E523C3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1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42506" wp14:editId="774D4266">
            <wp:extent cx="6439458" cy="609653"/>
            <wp:effectExtent l="0" t="0" r="0" b="0"/>
            <wp:docPr id="82870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83D" w14:textId="77777777" w:rsidR="00E523C3" w:rsidRDefault="00E523C3" w:rsidP="00E523C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7DC36A" w14:textId="7F6127E7" w:rsidR="00E523C3" w:rsidRPr="00E523C3" w:rsidRDefault="00E523C3" w:rsidP="00E523C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42A7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42A7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завдання</w:t>
      </w:r>
    </w:p>
    <w:p w14:paraId="03680DFA" w14:textId="77777777" w:rsidR="008567C8" w:rsidRPr="00E523C3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4036F7" w14:textId="77777777" w:rsidR="008567C8" w:rsidRPr="00D002DA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02DA">
        <w:rPr>
          <w:rFonts w:ascii="Times New Roman" w:hAnsi="Times New Roman" w:cs="Times New Roman"/>
          <w:i/>
          <w:iCs/>
          <w:sz w:val="28"/>
          <w:szCs w:val="28"/>
        </w:rPr>
        <w:t>Завдання 3(task3.py):</w:t>
      </w:r>
    </w:p>
    <w:p w14:paraId="24887584" w14:textId="77777777" w:rsidR="009E1BF6" w:rsidRDefault="009E1BF6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B58C2F" w14:textId="77777777" w:rsidR="00E05449" w:rsidRP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Написати дві функції, що приймають масив як аргумент, одна з яких повертає</w:t>
      </w:r>
    </w:p>
    <w:p w14:paraId="63AAD302" w14:textId="37CFA677" w:rsidR="00E523C3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масив, що відсортовано за зростанням, а інша – за спаданням.</w:t>
      </w:r>
    </w:p>
    <w:p w14:paraId="7ADDC331" w14:textId="77777777" w:rsid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C3FF33" w14:textId="470991F9" w:rsidR="00E523C3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B01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1E442" wp14:editId="760E99E8">
            <wp:extent cx="5029636" cy="594412"/>
            <wp:effectExtent l="0" t="0" r="0" b="0"/>
            <wp:docPr id="4725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7AF4" w14:textId="77777777" w:rsidR="009E1BF6" w:rsidRDefault="009E1BF6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B65305" w14:textId="293342A2" w:rsidR="00E05449" w:rsidRPr="005B01DD" w:rsidRDefault="009E1BF6" w:rsidP="005B01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3 завдання</w:t>
      </w:r>
    </w:p>
    <w:p w14:paraId="12D0E605" w14:textId="77777777" w:rsidR="00E05449" w:rsidRDefault="00E05449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9898BC0" w14:textId="749BA9E0" w:rsidR="008567C8" w:rsidRPr="00D002DA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02DA">
        <w:rPr>
          <w:rFonts w:ascii="Times New Roman" w:hAnsi="Times New Roman" w:cs="Times New Roman"/>
          <w:i/>
          <w:iCs/>
          <w:sz w:val="28"/>
          <w:szCs w:val="28"/>
        </w:rPr>
        <w:t>Завдання 4(task4.py):</w:t>
      </w:r>
    </w:p>
    <w:p w14:paraId="114F3307" w14:textId="77777777" w:rsidR="009E1BF6" w:rsidRDefault="009E1BF6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BF2A0C9" w14:textId="77777777" w:rsidR="00E05449" w:rsidRP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Два масиви впорядковано за зростанням. Напишіть функцію, що їх зливає в</w:t>
      </w:r>
    </w:p>
    <w:p w14:paraId="160EFA97" w14:textId="77777777" w:rsidR="00E05449" w:rsidRP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третій масив, також упорядкований за зростанням. Напишіть функцію, що</w:t>
      </w:r>
    </w:p>
    <w:p w14:paraId="57B035D7" w14:textId="77777777" w:rsidR="00E05449" w:rsidRP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включає в такий же спосіб елементи другого масиву в перший, але не</w:t>
      </w:r>
    </w:p>
    <w:p w14:paraId="7434FA8B" w14:textId="1E0E61C8" w:rsidR="009E1BF6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449">
        <w:rPr>
          <w:rFonts w:ascii="Times New Roman" w:hAnsi="Times New Roman" w:cs="Times New Roman"/>
          <w:sz w:val="28"/>
          <w:szCs w:val="28"/>
        </w:rPr>
        <w:t>використовуйте третього масиву.</w:t>
      </w:r>
    </w:p>
    <w:p w14:paraId="69543D3B" w14:textId="77777777" w:rsidR="00E05449" w:rsidRDefault="00E05449" w:rsidP="00E0544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5F3204" w14:textId="59CE40C6" w:rsidR="009E1BF6" w:rsidRDefault="005B01DD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1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97C684" wp14:editId="5A377138">
            <wp:extent cx="6480175" cy="622935"/>
            <wp:effectExtent l="0" t="0" r="0" b="5715"/>
            <wp:docPr id="203009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94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C36D" w14:textId="77777777" w:rsidR="009E1BF6" w:rsidRDefault="009E1BF6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45895" w14:textId="2718DEA3" w:rsidR="009E1BF6" w:rsidRPr="009E1BF6" w:rsidRDefault="009E1BF6" w:rsidP="009E1BF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4 завдання</w:t>
      </w:r>
    </w:p>
    <w:p w14:paraId="439C4856" w14:textId="77777777" w:rsidR="009E1BF6" w:rsidRPr="008567C8" w:rsidRDefault="009E1BF6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7E0108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2EB53BC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E7927FB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54D4B71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03B21F0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1B8FBC6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817F010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E6464E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C565A1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CC4FA25" w14:textId="77777777" w:rsidR="005B01DD" w:rsidRDefault="005B01D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CC345C7" w14:textId="36D88DCE" w:rsidR="008567C8" w:rsidRPr="00D002DA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02DA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5(task5.py):</w:t>
      </w:r>
    </w:p>
    <w:p w14:paraId="345988B8" w14:textId="77777777" w:rsidR="009E1BF6" w:rsidRDefault="009E1BF6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033B90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Напишіть функцію RandomArray з цілим аргументом N, що повертає масив, який</w:t>
      </w:r>
    </w:p>
    <w:p w14:paraId="3F10D6DC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заповнено випадковим чином різними цілими числами від 1 до N. Використати</w:t>
      </w:r>
    </w:p>
    <w:p w14:paraId="040F7DB5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модуль random. Підказка: нагромаджуйте елементи в масиві методом append,</w:t>
      </w:r>
    </w:p>
    <w:p w14:paraId="58E9E5E8" w14:textId="61563CAD" w:rsidR="009E1BF6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перевіряючи наявність у ньому елемента за допомогою методу count.</w:t>
      </w:r>
    </w:p>
    <w:p w14:paraId="19ACE18B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3FC1A2" w14:textId="76FB4FDE" w:rsidR="009E1BF6" w:rsidRDefault="005B01DD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1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33EB91" wp14:editId="11FCB55D">
            <wp:extent cx="6480175" cy="481330"/>
            <wp:effectExtent l="0" t="0" r="0" b="0"/>
            <wp:docPr id="803854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4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88FA" w14:textId="77777777" w:rsidR="009E1BF6" w:rsidRDefault="009E1BF6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6049B" w14:textId="26C67C8A" w:rsidR="00D002DA" w:rsidRDefault="009E1BF6" w:rsidP="005B01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5 завдання</w:t>
      </w:r>
    </w:p>
    <w:p w14:paraId="6DB9C10D" w14:textId="77777777" w:rsidR="005B01DD" w:rsidRPr="005B01DD" w:rsidRDefault="005B01DD" w:rsidP="005B01D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58B50A" w14:textId="77029B8A" w:rsidR="008567C8" w:rsidRPr="00D002DA" w:rsidRDefault="008567C8" w:rsidP="00AD718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02DA">
        <w:rPr>
          <w:rFonts w:ascii="Times New Roman" w:hAnsi="Times New Roman" w:cs="Times New Roman"/>
          <w:i/>
          <w:iCs/>
          <w:sz w:val="28"/>
          <w:szCs w:val="28"/>
        </w:rPr>
        <w:t>Завдання 6(task6.py):</w:t>
      </w:r>
    </w:p>
    <w:p w14:paraId="0B62E483" w14:textId="77777777" w:rsidR="009E1BF6" w:rsidRDefault="009E1BF6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7760DC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Створіть одномірний масив a, заповнений дійсними числами від 1.0 до 100.0.</w:t>
      </w:r>
    </w:p>
    <w:p w14:paraId="0FCBB044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Див. довідку help(‘numpy.array’). Перетворіть цей масив у матрицю b розміром</w:t>
      </w:r>
    </w:p>
    <w:p w14:paraId="36FE3ABD" w14:textId="1435DA1A" w:rsidR="009E1BF6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10x10. Див. довідку help(‘numpy.reshape’).</w:t>
      </w:r>
    </w:p>
    <w:p w14:paraId="2DCAC85B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978B58" w14:textId="1AB200DC" w:rsidR="009E1BF6" w:rsidRDefault="00211B2D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7AE8C" wp14:editId="224FF44C">
            <wp:extent cx="6111770" cy="2110923"/>
            <wp:effectExtent l="0" t="0" r="3810" b="3810"/>
            <wp:docPr id="4221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3DC" w14:textId="77777777" w:rsidR="009E1BF6" w:rsidRDefault="009E1BF6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C543B0" w14:textId="163CF1C5" w:rsidR="009E1BF6" w:rsidRPr="009E1BF6" w:rsidRDefault="009E1BF6" w:rsidP="009E1BF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6 завдання</w:t>
      </w:r>
    </w:p>
    <w:p w14:paraId="182620FE" w14:textId="77777777" w:rsidR="008567C8" w:rsidRPr="00496282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t>Завдання 7(task7.py):</w:t>
      </w:r>
    </w:p>
    <w:p w14:paraId="7FCCAF3C" w14:textId="77777777" w:rsidR="009E1BF6" w:rsidRDefault="009E1BF6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5DD804" w14:textId="57D5D133" w:rsidR="001211E8" w:rsidRDefault="00271140" w:rsidP="001211E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Подайте матрицю 10x10 як рядок. Див. довідку help(‘numpy.array2string’).</w:t>
      </w:r>
    </w:p>
    <w:p w14:paraId="3DAB241B" w14:textId="77777777" w:rsidR="00271140" w:rsidRDefault="00271140" w:rsidP="001211E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BB1E6F" w14:textId="60F0843D" w:rsidR="00170812" w:rsidRDefault="00211B2D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DFC45" wp14:editId="59130CA4">
            <wp:extent cx="4351020" cy="1602302"/>
            <wp:effectExtent l="0" t="0" r="0" b="0"/>
            <wp:docPr id="37204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7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996" cy="16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5573" w14:textId="77777777" w:rsidR="00170812" w:rsidRDefault="00170812" w:rsidP="009E1BF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621F52" w14:textId="77777777" w:rsidR="00211B2D" w:rsidRDefault="00170812" w:rsidP="00211B2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7 завдання</w:t>
      </w:r>
    </w:p>
    <w:p w14:paraId="09CC7A62" w14:textId="2B473251" w:rsidR="008567C8" w:rsidRPr="00211B2D" w:rsidRDefault="008567C8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8(task8.py):</w:t>
      </w:r>
    </w:p>
    <w:p w14:paraId="0EB8212A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1AE011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Змініть розмірність масиву a з 1x100 на 100x1 (перетворіть його із вектора-</w:t>
      </w:r>
    </w:p>
    <w:p w14:paraId="34A4A966" w14:textId="4F12A7AB" w:rsidR="00170812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стовпця у вектор-рядок). Див. довідку help(‘numpy.shape’).</w:t>
      </w:r>
    </w:p>
    <w:p w14:paraId="2359744C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A50CF4" w14:textId="1DD834BC" w:rsidR="00170812" w:rsidRDefault="00211B2D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B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6BD1CA" wp14:editId="41511F59">
            <wp:extent cx="6480175" cy="5330825"/>
            <wp:effectExtent l="0" t="0" r="0" b="3175"/>
            <wp:docPr id="156920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7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BB6" w14:textId="77777777" w:rsidR="00170812" w:rsidRDefault="00170812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58782" w14:textId="7FF6357B" w:rsidR="00170812" w:rsidRPr="00170812" w:rsidRDefault="00170812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8 завдання</w:t>
      </w:r>
    </w:p>
    <w:p w14:paraId="2DB17019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706378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EB1D024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BD8D32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F5F1A2B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1AC29B9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66A2CE8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ECC9070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E7C66A0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B46E74C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C07A7E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2A785CF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7FA75F" w14:textId="0E281482" w:rsidR="008567C8" w:rsidRPr="00496282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9(task9.py):</w:t>
      </w:r>
    </w:p>
    <w:p w14:paraId="7FF9AE6A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CBA014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Створіть масив вигляду: 1 2 3 1 2 3 1 2 3 1 2 3 1 2 3 1 2 3 1 2 3 1 2 3 1 2 3 1 2 3</w:t>
      </w:r>
    </w:p>
    <w:p w14:paraId="61446957" w14:textId="07C915E2" w:rsidR="00170812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(10 повторень 1 2 3). Див. довідку help(‘numpy.resize’).</w:t>
      </w:r>
    </w:p>
    <w:p w14:paraId="1E4FC7F6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77B548" w14:textId="033EC515" w:rsidR="00170812" w:rsidRDefault="00211B2D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B5C18" wp14:editId="26A8D7AB">
            <wp:extent cx="6424217" cy="381033"/>
            <wp:effectExtent l="0" t="0" r="0" b="0"/>
            <wp:docPr id="206764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1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EB71" w14:textId="77777777" w:rsidR="00EC5A81" w:rsidRDefault="00EC5A81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8EB9FB" w14:textId="017A85F0" w:rsidR="001211E8" w:rsidRDefault="00170812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9 завдання</w:t>
      </w:r>
    </w:p>
    <w:p w14:paraId="1B6F5570" w14:textId="77777777" w:rsidR="00271140" w:rsidRDefault="00271140" w:rsidP="00211B2D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44899B" w14:textId="75641465" w:rsidR="008567C8" w:rsidRPr="00496282" w:rsidRDefault="008567C8" w:rsidP="0049628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t>Завдання 10(task10.py):</w:t>
      </w:r>
    </w:p>
    <w:p w14:paraId="37AE8077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5BC51A" w14:textId="4E93FA9C" w:rsidR="00EC5A81" w:rsidRDefault="00271140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Створіть нульову матрицю 10x10. Див. довідку help(‘numpy.zeros’).</w:t>
      </w:r>
    </w:p>
    <w:p w14:paraId="4FE60C6A" w14:textId="77777777" w:rsidR="00271140" w:rsidRDefault="00271140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A778FE" w14:textId="798700D8" w:rsidR="00EC5A81" w:rsidRDefault="00211B2D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8499E" wp14:editId="496D02A5">
            <wp:extent cx="2301439" cy="1889924"/>
            <wp:effectExtent l="0" t="0" r="3810" b="0"/>
            <wp:docPr id="98943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37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9878" w14:textId="77777777" w:rsidR="00170812" w:rsidRDefault="00170812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CCB4FF" w14:textId="29835926" w:rsidR="00170812" w:rsidRPr="00170812" w:rsidRDefault="00170812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10 завдання</w:t>
      </w:r>
    </w:p>
    <w:p w14:paraId="3AEC0D72" w14:textId="77777777" w:rsidR="00170812" w:rsidRPr="008567C8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5FCB96" w14:textId="0AD3E6FA" w:rsidR="008567C8" w:rsidRPr="00496282" w:rsidRDefault="008567C8" w:rsidP="0049628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t>Завдання 11(task11.py):</w:t>
      </w:r>
    </w:p>
    <w:p w14:paraId="587C6400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457E3A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Сформуйте вектори з найбільших та найменших елементів стовпців, рядків,</w:t>
      </w:r>
    </w:p>
    <w:p w14:paraId="4D3DBB77" w14:textId="3C083470" w:rsidR="00EC5A81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використовуючи наявні в Numpy функції.</w:t>
      </w:r>
    </w:p>
    <w:p w14:paraId="5669EA5D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C169B2" w14:textId="0FC1C3DC" w:rsidR="00EC5A81" w:rsidRDefault="00211B2D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838A91" wp14:editId="2C67A6A2">
            <wp:extent cx="937341" cy="1440305"/>
            <wp:effectExtent l="0" t="0" r="0" b="7620"/>
            <wp:docPr id="51075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0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B3D1" w14:textId="77777777" w:rsidR="00170812" w:rsidRDefault="00170812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8085D6" w14:textId="49B0FD27" w:rsidR="00170812" w:rsidRPr="00170812" w:rsidRDefault="00170812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11 завдання</w:t>
      </w:r>
    </w:p>
    <w:p w14:paraId="1F35F83A" w14:textId="77777777" w:rsidR="00170812" w:rsidRPr="008567C8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50C7AF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8222097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2664FD3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2E9DB2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6120FE3" w14:textId="1F70530B" w:rsidR="008567C8" w:rsidRPr="00496282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12(task12.py):</w:t>
      </w:r>
    </w:p>
    <w:p w14:paraId="06386FBD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1CB106" w14:textId="5BA8406B" w:rsidR="00170812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F8B78" wp14:editId="43562A79">
            <wp:extent cx="4046571" cy="335309"/>
            <wp:effectExtent l="0" t="0" r="0" b="7620"/>
            <wp:docPr id="48325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51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123D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A3FA64" w14:textId="74623192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4A88B" wp14:editId="1192DC1A">
            <wp:extent cx="1051651" cy="998307"/>
            <wp:effectExtent l="0" t="0" r="0" b="0"/>
            <wp:docPr id="47440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056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B9B" w14:textId="77777777" w:rsidR="00EC5A81" w:rsidRDefault="00EC5A81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824D6D" w14:textId="77777777" w:rsidR="00211B2D" w:rsidRDefault="00170812" w:rsidP="00211B2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12 завдання</w:t>
      </w:r>
    </w:p>
    <w:p w14:paraId="178F13C4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F83B7F" w14:textId="1FE10BD1" w:rsidR="008567C8" w:rsidRPr="00211B2D" w:rsidRDefault="008567C8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t>Завдання 13(task13.py):</w:t>
      </w:r>
    </w:p>
    <w:p w14:paraId="49621B4E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E522B7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Дано два списки зі словами. Напишіть функцію, яка повертає список зі слів, які є</w:t>
      </w:r>
    </w:p>
    <w:p w14:paraId="25769FBA" w14:textId="0E718F04" w:rsidR="00EC5A81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тільки в одному з цих списків.</w:t>
      </w:r>
    </w:p>
    <w:p w14:paraId="460C6A83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35D43" w14:textId="6DE675C1" w:rsidR="001211E8" w:rsidRDefault="00211B2D" w:rsidP="001211E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0606E" wp14:editId="69C0246A">
            <wp:extent cx="2461473" cy="304826"/>
            <wp:effectExtent l="0" t="0" r="0" b="0"/>
            <wp:docPr id="62753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38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D969" w14:textId="77777777" w:rsidR="00271140" w:rsidRDefault="00271140" w:rsidP="001211E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CFE2B64" w14:textId="655F0E5C" w:rsidR="00170812" w:rsidRPr="00170812" w:rsidRDefault="00170812" w:rsidP="001211E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13 завдання</w:t>
      </w:r>
    </w:p>
    <w:p w14:paraId="5B3BB791" w14:textId="77777777" w:rsidR="00170812" w:rsidRPr="008567C8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0F74A4" w14:textId="77777777" w:rsidR="008567C8" w:rsidRPr="00496282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t>Завдання 14(task14.py):</w:t>
      </w:r>
    </w:p>
    <w:p w14:paraId="60B4834A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746CC6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Зі списку з назвами місяців створіть кортеж, елементами якого будуть назви</w:t>
      </w:r>
    </w:p>
    <w:p w14:paraId="1BEB4A65" w14:textId="3A7DAAC4" w:rsidR="00170812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місяців, згруповані в кортежі за порами року.</w:t>
      </w:r>
    </w:p>
    <w:p w14:paraId="472A251E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4DC6EF" w14:textId="174D0397" w:rsidR="00EC5A81" w:rsidRDefault="00211B2D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F76F3" wp14:editId="5BD5C46F">
            <wp:extent cx="6480175" cy="449580"/>
            <wp:effectExtent l="0" t="0" r="0" b="7620"/>
            <wp:docPr id="33683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373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8121" w14:textId="77777777" w:rsidR="00EC5A81" w:rsidRDefault="00EC5A81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CBD33B" w14:textId="3B7F8F20" w:rsidR="00170812" w:rsidRPr="008567C8" w:rsidRDefault="00170812" w:rsidP="001211E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14 завдання</w:t>
      </w:r>
    </w:p>
    <w:p w14:paraId="1A339441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B72917F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6978BAB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6C762C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3BCA0AE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BF84D8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8B44F5C" w14:textId="77777777" w:rsidR="00271140" w:rsidRDefault="00271140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0392AE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E441595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3AC4A13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8DB899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093119D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D28337" w14:textId="77777777" w:rsidR="00211B2D" w:rsidRDefault="00211B2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6FA9B02" w14:textId="35179C43" w:rsidR="008567C8" w:rsidRPr="00496282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15(task15.py):</w:t>
      </w:r>
    </w:p>
    <w:p w14:paraId="71806B2E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27DAB6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Є кортеж списків такої структури:</w:t>
      </w:r>
    </w:p>
    <w:p w14:paraId="73673800" w14:textId="50C6C275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([ПІБ,ДД.ММ.ГГ],[ПІБ,ДД.ММ.ГГ],[ПІБ,ДД.ММ.ГГ],...,[ПІБ,ДД.ММ.ГГ]), де ПІБ – прізвище, ім'я та по-батькові студента, ДД.ММ.ГГ – дата його народження.</w:t>
      </w:r>
    </w:p>
    <w:p w14:paraId="59DC5534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Напишіть функцію, що повертає цей же кортеж, але упорядкований за</w:t>
      </w:r>
    </w:p>
    <w:p w14:paraId="74BD99CF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зростанням дат народження. Зверніть увагу, що елементами кортежу тут є</w:t>
      </w:r>
    </w:p>
    <w:p w14:paraId="3606F0F3" w14:textId="28C285F3" w:rsidR="00170812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списки.</w:t>
      </w:r>
    </w:p>
    <w:p w14:paraId="1F65A656" w14:textId="77777777" w:rsid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8D44DD" w14:textId="45C72D18" w:rsidR="00EC5A81" w:rsidRDefault="00211B2D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9C904" wp14:editId="6B4D6CE5">
            <wp:extent cx="6480175" cy="342900"/>
            <wp:effectExtent l="0" t="0" r="0" b="0"/>
            <wp:docPr id="51641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10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D3B" w14:textId="77777777" w:rsidR="00EC5A81" w:rsidRDefault="00EC5A81" w:rsidP="001708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5DCCDB" w14:textId="448247B3" w:rsidR="00170812" w:rsidRPr="00170812" w:rsidRDefault="00170812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15 завдання</w:t>
      </w:r>
    </w:p>
    <w:p w14:paraId="326E5FCB" w14:textId="77777777" w:rsidR="00170812" w:rsidRPr="008567C8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4AACEF" w14:textId="25804ABB" w:rsidR="008567C8" w:rsidRPr="00496282" w:rsidRDefault="008567C8" w:rsidP="0049628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t>Завдання 16(task16.py):</w:t>
      </w:r>
    </w:p>
    <w:p w14:paraId="62A0E362" w14:textId="77777777" w:rsidR="00170812" w:rsidRDefault="00170812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A91DAB" w14:textId="598117FB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Напишіть функцію, що обчислює вартість замовлення згідно з прейскурантом (який зберігається як кортеж списків): ([ТОВАР,ЦІНА, КІЛ-ТЬ], [ТОВАР,ЦІНА, КІЛ-ТЬ],...,[ТОВАР,ЦІНА, КІЛ-ТЬ]) Замовлення так само визначається кортежем: ((ТОВАР, КІЛ-ТЬ), (ТОВАР, КІЛ-ТЬ),...,(ТОВАР, КІЛ-ТЬ)) Функція повертає</w:t>
      </w:r>
    </w:p>
    <w:p w14:paraId="69E41AC9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від’ємне значення, якщо запитувана кількість товару перевищує наявну його</w:t>
      </w:r>
    </w:p>
    <w:p w14:paraId="6EE47FE9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кількість (-1), або товару із вказаним найменуванням немає в прейскуранті (-2).</w:t>
      </w:r>
    </w:p>
    <w:p w14:paraId="4F0C0741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Якщо запит задоволено, відповідно зменшіть наявну КІЛЬКІСТЬ одиниць</w:t>
      </w:r>
    </w:p>
    <w:p w14:paraId="1B7F1AF6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запитаних товарів у прейскуранті. Передбачте, що дані можуть вводитися і</w:t>
      </w:r>
    </w:p>
    <w:p w14:paraId="763A1ABE" w14:textId="77777777" w:rsidR="00271140" w:rsidRPr="00271140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зберігатися з використанням великих і малих літер, а також можуть містити</w:t>
      </w:r>
    </w:p>
    <w:p w14:paraId="1262EA79" w14:textId="2E20E0E3" w:rsidR="00AD718F" w:rsidRDefault="00271140" w:rsidP="002711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140">
        <w:rPr>
          <w:rFonts w:ascii="Times New Roman" w:hAnsi="Times New Roman" w:cs="Times New Roman"/>
          <w:sz w:val="28"/>
          <w:szCs w:val="28"/>
        </w:rPr>
        <w:t>зайві пробіли ('ХЛІБ', 'хліб', 'хліб ' тощо).</w:t>
      </w:r>
    </w:p>
    <w:p w14:paraId="630E0175" w14:textId="4D4ADAAC" w:rsidR="00AD718F" w:rsidRDefault="00AD718F" w:rsidP="00AD71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621318" w14:textId="14FD5239" w:rsidR="00AD718F" w:rsidRDefault="00211B2D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7FE5E" wp14:editId="5C7FB0BB">
            <wp:extent cx="6480175" cy="2146935"/>
            <wp:effectExtent l="0" t="0" r="0" b="5715"/>
            <wp:docPr id="153314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71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9A" w14:textId="77777777" w:rsidR="00211B2D" w:rsidRDefault="00211B2D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C94B750" w14:textId="5DD433DA" w:rsidR="00211B2D" w:rsidRDefault="00211B2D" w:rsidP="0017081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— 16 завдання</w:t>
      </w:r>
    </w:p>
    <w:p w14:paraId="209B0FCB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369D5E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AD65B0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BDE428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678AC54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F31BED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B5BE4BE" w14:textId="20C425A0" w:rsidR="00211B2D" w:rsidRPr="00496282" w:rsidRDefault="00211B2D" w:rsidP="00211B2D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6282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1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496282">
        <w:rPr>
          <w:rFonts w:ascii="Times New Roman" w:hAnsi="Times New Roman" w:cs="Times New Roman"/>
          <w:i/>
          <w:iCs/>
          <w:sz w:val="28"/>
          <w:szCs w:val="28"/>
        </w:rPr>
        <w:t>(task1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496282">
        <w:rPr>
          <w:rFonts w:ascii="Times New Roman" w:hAnsi="Times New Roman" w:cs="Times New Roman"/>
          <w:i/>
          <w:iCs/>
          <w:sz w:val="28"/>
          <w:szCs w:val="28"/>
        </w:rPr>
        <w:t>.py):</w:t>
      </w:r>
    </w:p>
    <w:p w14:paraId="3F634E80" w14:textId="77777777" w:rsidR="00211B2D" w:rsidRDefault="00211B2D" w:rsidP="00211B2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22F1FB" w14:textId="77777777" w:rsidR="00211B2D" w:rsidRP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t>Протестуйте скрипт із описом класу Student (див. Довідкові матеріали). Додайте</w:t>
      </w:r>
    </w:p>
    <w:p w14:paraId="349C4DA8" w14:textId="02A9FA83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11B2D">
        <w:rPr>
          <w:rFonts w:ascii="Times New Roman" w:hAnsi="Times New Roman" w:cs="Times New Roman"/>
          <w:sz w:val="28"/>
          <w:szCs w:val="28"/>
        </w:rPr>
        <w:t>наступні атрибути до класу Student (phone number, email address, degree тощо).</w:t>
      </w:r>
    </w:p>
    <w:p w14:paraId="5BD59B79" w14:textId="77777777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27A209" w14:textId="2E10E13C" w:rsid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11B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9D8DA1" wp14:editId="2F4F3EFB">
            <wp:extent cx="5707875" cy="998307"/>
            <wp:effectExtent l="0" t="0" r="7620" b="0"/>
            <wp:docPr id="209301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17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FC2" w14:textId="77777777" w:rsidR="00211B2D" w:rsidRDefault="00211B2D" w:rsidP="00211B2D">
      <w:pPr>
        <w:spacing w:after="0" w:line="240" w:lineRule="auto"/>
        <w:ind w:left="360"/>
        <w:rPr>
          <w:ins w:id="0" w:author="Пользователь" w:date="2023-09-20T10:21:00Z"/>
          <w:rFonts w:ascii="Times New Roman" w:hAnsi="Times New Roman" w:cs="Times New Roman"/>
          <w:sz w:val="28"/>
          <w:szCs w:val="28"/>
          <w:lang w:val="en-US"/>
        </w:rPr>
      </w:pPr>
    </w:p>
    <w:p w14:paraId="38525847" w14:textId="1BC5E346" w:rsidR="00211B2D" w:rsidRDefault="00211B2D" w:rsidP="00211B2D">
      <w:pPr>
        <w:spacing w:after="0" w:line="240" w:lineRule="auto"/>
        <w:ind w:left="360"/>
        <w:jc w:val="center"/>
        <w:rPr>
          <w:ins w:id="1" w:author="Пользователь" w:date="2023-09-20T10:22:00Z"/>
          <w:rFonts w:ascii="Times New Roman" w:hAnsi="Times New Roman" w:cs="Times New Roman"/>
          <w:sz w:val="28"/>
          <w:szCs w:val="28"/>
        </w:rPr>
      </w:pPr>
      <w:ins w:id="2" w:author="Пользователь" w:date="2023-09-20T10:21:00Z">
        <w:r>
          <w:rPr>
            <w:rFonts w:ascii="Times New Roman" w:hAnsi="Times New Roman" w:cs="Times New Roman"/>
            <w:sz w:val="28"/>
            <w:szCs w:val="28"/>
          </w:rPr>
          <w:t>Рисунок 17 — 17 завдання</w:t>
        </w:r>
      </w:ins>
    </w:p>
    <w:p w14:paraId="4D2463AF" w14:textId="77777777" w:rsidR="00211B2D" w:rsidRDefault="00211B2D" w:rsidP="00211B2D">
      <w:pPr>
        <w:spacing w:after="0" w:line="240" w:lineRule="auto"/>
        <w:ind w:left="360"/>
        <w:rPr>
          <w:ins w:id="3" w:author="Пользователь" w:date="2023-09-20T10:22:00Z"/>
          <w:rFonts w:ascii="Times New Roman" w:hAnsi="Times New Roman" w:cs="Times New Roman"/>
          <w:sz w:val="28"/>
          <w:szCs w:val="28"/>
        </w:rPr>
      </w:pPr>
    </w:p>
    <w:p w14:paraId="2165AEA1" w14:textId="435B8B51" w:rsidR="00211B2D" w:rsidRPr="00496282" w:rsidRDefault="00211B2D" w:rsidP="00211B2D">
      <w:pPr>
        <w:spacing w:after="0" w:line="240" w:lineRule="auto"/>
        <w:ind w:left="360"/>
        <w:jc w:val="both"/>
        <w:rPr>
          <w:ins w:id="4" w:author="Пользователь" w:date="2023-09-20T10:22:00Z"/>
          <w:rFonts w:ascii="Times New Roman" w:hAnsi="Times New Roman" w:cs="Times New Roman"/>
          <w:i/>
          <w:iCs/>
          <w:sz w:val="28"/>
          <w:szCs w:val="28"/>
        </w:rPr>
      </w:pPr>
      <w:ins w:id="5" w:author="Пользователь" w:date="2023-09-20T10:22:00Z">
        <w:r w:rsidRPr="00496282">
          <w:rPr>
            <w:rFonts w:ascii="Times New Roman" w:hAnsi="Times New Roman" w:cs="Times New Roman"/>
            <w:i/>
            <w:iCs/>
            <w:sz w:val="28"/>
            <w:szCs w:val="28"/>
          </w:rPr>
          <w:t>Завдання 1</w:t>
        </w:r>
        <w:r>
          <w:rPr>
            <w:rFonts w:ascii="Times New Roman" w:hAnsi="Times New Roman" w:cs="Times New Roman"/>
            <w:i/>
            <w:iCs/>
            <w:sz w:val="28"/>
            <w:szCs w:val="28"/>
          </w:rPr>
          <w:t>8</w:t>
        </w:r>
        <w:r w:rsidRPr="00496282">
          <w:rPr>
            <w:rFonts w:ascii="Times New Roman" w:hAnsi="Times New Roman" w:cs="Times New Roman"/>
            <w:i/>
            <w:iCs/>
            <w:sz w:val="28"/>
            <w:szCs w:val="28"/>
          </w:rPr>
          <w:t>(task1</w:t>
        </w:r>
        <w:r>
          <w:rPr>
            <w:rFonts w:ascii="Times New Roman" w:hAnsi="Times New Roman" w:cs="Times New Roman"/>
            <w:i/>
            <w:iCs/>
            <w:sz w:val="28"/>
            <w:szCs w:val="28"/>
          </w:rPr>
          <w:t>8</w:t>
        </w:r>
        <w:r w:rsidRPr="00496282">
          <w:rPr>
            <w:rFonts w:ascii="Times New Roman" w:hAnsi="Times New Roman" w:cs="Times New Roman"/>
            <w:i/>
            <w:iCs/>
            <w:sz w:val="28"/>
            <w:szCs w:val="28"/>
          </w:rPr>
          <w:t>.py):</w:t>
        </w:r>
      </w:ins>
    </w:p>
    <w:p w14:paraId="54E920AB" w14:textId="77777777" w:rsidR="00211B2D" w:rsidRDefault="00211B2D" w:rsidP="00211B2D">
      <w:pPr>
        <w:spacing w:after="0" w:line="240" w:lineRule="auto"/>
        <w:ind w:left="360"/>
        <w:jc w:val="both"/>
        <w:rPr>
          <w:ins w:id="6" w:author="Пользователь" w:date="2023-09-20T10:22:00Z"/>
          <w:rFonts w:ascii="Times New Roman" w:hAnsi="Times New Roman" w:cs="Times New Roman"/>
          <w:sz w:val="28"/>
          <w:szCs w:val="28"/>
        </w:rPr>
      </w:pPr>
    </w:p>
    <w:p w14:paraId="3477E0F0" w14:textId="77777777" w:rsidR="00211B2D" w:rsidRPr="00211B2D" w:rsidRDefault="00211B2D" w:rsidP="00211B2D">
      <w:pPr>
        <w:spacing w:after="0" w:line="240" w:lineRule="auto"/>
        <w:ind w:left="360"/>
        <w:rPr>
          <w:ins w:id="7" w:author="Пользователь" w:date="2023-09-20T10:22:00Z"/>
          <w:rFonts w:ascii="Times New Roman" w:hAnsi="Times New Roman" w:cs="Times New Roman"/>
          <w:sz w:val="28"/>
          <w:szCs w:val="28"/>
        </w:rPr>
      </w:pPr>
      <w:ins w:id="8" w:author="Пользователь" w:date="2023-09-20T10:22:00Z">
        <w:r w:rsidRPr="00211B2D">
          <w:rPr>
            <w:rFonts w:ascii="Times New Roman" w:hAnsi="Times New Roman" w:cs="Times New Roman"/>
            <w:sz w:val="28"/>
            <w:szCs w:val="28"/>
          </w:rPr>
          <w:t>Створіть клас Employee, що містить інформацію: name, age (вік), position</w:t>
        </w:r>
      </w:ins>
    </w:p>
    <w:p w14:paraId="75FD18AC" w14:textId="77777777" w:rsidR="00211B2D" w:rsidRPr="00211B2D" w:rsidRDefault="00211B2D" w:rsidP="00211B2D">
      <w:pPr>
        <w:spacing w:after="0" w:line="240" w:lineRule="auto"/>
        <w:ind w:left="360"/>
        <w:rPr>
          <w:ins w:id="9" w:author="Пользователь" w:date="2023-09-20T10:22:00Z"/>
          <w:rFonts w:ascii="Times New Roman" w:hAnsi="Times New Roman" w:cs="Times New Roman"/>
          <w:sz w:val="28"/>
          <w:szCs w:val="28"/>
        </w:rPr>
      </w:pPr>
      <w:ins w:id="10" w:author="Пользователь" w:date="2023-09-20T10:22:00Z">
        <w:r w:rsidRPr="00211B2D">
          <w:rPr>
            <w:rFonts w:ascii="Times New Roman" w:hAnsi="Times New Roman" w:cs="Times New Roman"/>
            <w:sz w:val="28"/>
            <w:szCs w:val="28"/>
          </w:rPr>
          <w:t>(посада), pay (заробітна плата). Реалізуйте та протестуйте корисні методи</w:t>
        </w:r>
      </w:ins>
    </w:p>
    <w:p w14:paraId="5D2EE3F4" w14:textId="09A87540" w:rsidR="00211B2D" w:rsidRDefault="00211B2D" w:rsidP="00211B2D">
      <w:pPr>
        <w:spacing w:after="0" w:line="240" w:lineRule="auto"/>
        <w:ind w:left="360"/>
        <w:rPr>
          <w:ins w:id="11" w:author="Пользователь" w:date="2023-09-20T10:22:00Z"/>
          <w:rFonts w:ascii="Times New Roman" w:hAnsi="Times New Roman" w:cs="Times New Roman"/>
          <w:sz w:val="28"/>
          <w:szCs w:val="28"/>
          <w:lang w:val="en-US"/>
        </w:rPr>
      </w:pPr>
      <w:ins w:id="12" w:author="Пользователь" w:date="2023-09-20T10:22:00Z">
        <w:r w:rsidRPr="00211B2D">
          <w:rPr>
            <w:rFonts w:ascii="Times New Roman" w:hAnsi="Times New Roman" w:cs="Times New Roman"/>
            <w:sz w:val="28"/>
            <w:szCs w:val="28"/>
          </w:rPr>
          <w:t>класу.</w:t>
        </w:r>
      </w:ins>
    </w:p>
    <w:p w14:paraId="4676F4EE" w14:textId="77777777" w:rsidR="00211B2D" w:rsidRDefault="00211B2D" w:rsidP="00211B2D">
      <w:pPr>
        <w:spacing w:after="0" w:line="240" w:lineRule="auto"/>
        <w:ind w:left="360"/>
        <w:rPr>
          <w:ins w:id="13" w:author="Пользователь" w:date="2023-09-20T10:22:00Z"/>
          <w:rFonts w:ascii="Times New Roman" w:hAnsi="Times New Roman" w:cs="Times New Roman"/>
          <w:sz w:val="28"/>
          <w:szCs w:val="28"/>
          <w:lang w:val="en-US"/>
        </w:rPr>
      </w:pPr>
    </w:p>
    <w:p w14:paraId="69CB6F3B" w14:textId="77777777" w:rsidR="00211B2D" w:rsidRDefault="00211B2D" w:rsidP="00211B2D">
      <w:pPr>
        <w:spacing w:after="0" w:line="240" w:lineRule="auto"/>
        <w:ind w:left="360"/>
        <w:rPr>
          <w:ins w:id="14" w:author="Пользователь" w:date="2023-09-20T10:22:00Z"/>
          <w:rFonts w:ascii="Times New Roman" w:hAnsi="Times New Roman" w:cs="Times New Roman"/>
          <w:sz w:val="28"/>
          <w:szCs w:val="28"/>
          <w:lang w:val="en-US"/>
        </w:rPr>
      </w:pPr>
      <w:ins w:id="15" w:author="Пользователь" w:date="2023-09-20T10:22:00Z">
        <w:r w:rsidRPr="00211B2D">
          <w:rPr>
            <w:rFonts w:ascii="Times New Roman" w:hAnsi="Times New Roman" w:cs="Times New Roman"/>
            <w:sz w:val="28"/>
            <w:szCs w:val="28"/>
            <w:lang w:val="en-US"/>
          </w:rPr>
          <w:drawing>
            <wp:inline distT="0" distB="0" distL="0" distR="0" wp14:anchorId="06997E74" wp14:editId="4994DFD0">
              <wp:extent cx="2209992" cy="754445"/>
              <wp:effectExtent l="0" t="0" r="0" b="7620"/>
              <wp:docPr id="1090384494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0384494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992" cy="754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DD17AB" w14:textId="77777777" w:rsidR="00211B2D" w:rsidRDefault="00211B2D" w:rsidP="00211B2D">
      <w:pPr>
        <w:spacing w:after="0" w:line="240" w:lineRule="auto"/>
        <w:ind w:left="360"/>
        <w:rPr>
          <w:ins w:id="16" w:author="Пользователь" w:date="2023-09-20T10:22:00Z"/>
          <w:rFonts w:ascii="Times New Roman" w:hAnsi="Times New Roman" w:cs="Times New Roman"/>
          <w:sz w:val="28"/>
          <w:szCs w:val="28"/>
          <w:lang w:val="en-US"/>
        </w:rPr>
      </w:pPr>
    </w:p>
    <w:p w14:paraId="3C772671" w14:textId="2D844BBC" w:rsidR="00211B2D" w:rsidRDefault="00211B2D" w:rsidP="00211B2D">
      <w:pPr>
        <w:spacing w:after="0" w:line="240" w:lineRule="auto"/>
        <w:ind w:left="360"/>
        <w:jc w:val="center"/>
        <w:rPr>
          <w:ins w:id="17" w:author="Пользователь" w:date="2023-09-20T10:22:00Z"/>
          <w:rFonts w:ascii="Times New Roman" w:hAnsi="Times New Roman" w:cs="Times New Roman"/>
          <w:sz w:val="28"/>
          <w:szCs w:val="28"/>
        </w:rPr>
      </w:pPr>
      <w:ins w:id="18" w:author="Пользователь" w:date="2023-09-20T10:22:00Z">
        <w:r>
          <w:rPr>
            <w:rFonts w:ascii="Times New Roman" w:hAnsi="Times New Roman" w:cs="Times New Roman"/>
            <w:sz w:val="28"/>
            <w:szCs w:val="28"/>
          </w:rPr>
          <w:t>Рисунок 1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8</w:t>
        </w:r>
        <w:r>
          <w:rPr>
            <w:rFonts w:ascii="Times New Roman" w:hAnsi="Times New Roman" w:cs="Times New Roman"/>
            <w:sz w:val="28"/>
            <w:szCs w:val="28"/>
          </w:rPr>
          <w:t xml:space="preserve"> — 1</w:t>
        </w:r>
      </w:ins>
      <w:ins w:id="19" w:author="Пользователь" w:date="2023-09-20T10:23:00Z">
        <w:r>
          <w:rPr>
            <w:rFonts w:ascii="Times New Roman" w:hAnsi="Times New Roman" w:cs="Times New Roman"/>
            <w:sz w:val="28"/>
            <w:szCs w:val="28"/>
            <w:lang w:val="en-US"/>
          </w:rPr>
          <w:t>8</w:t>
        </w:r>
      </w:ins>
      <w:ins w:id="20" w:author="Пользователь" w:date="2023-09-20T10:22:00Z">
        <w:r>
          <w:rPr>
            <w:rFonts w:ascii="Times New Roman" w:hAnsi="Times New Roman" w:cs="Times New Roman"/>
            <w:sz w:val="28"/>
            <w:szCs w:val="28"/>
          </w:rPr>
          <w:t xml:space="preserve"> завдання</w:t>
        </w:r>
      </w:ins>
    </w:p>
    <w:p w14:paraId="54E4AB6F" w14:textId="420A8821" w:rsidR="00211B2D" w:rsidRP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899413" w14:textId="77777777" w:rsidR="00211B2D" w:rsidRPr="00211B2D" w:rsidRDefault="00211B2D" w:rsidP="00211B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C882A6" w14:textId="77777777" w:rsidR="008567C8" w:rsidRDefault="008567C8" w:rsidP="001211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08D5D" w14:textId="1FE50033" w:rsidR="005208F5" w:rsidRPr="001211E8" w:rsidRDefault="001211E8" w:rsidP="001211E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</w:t>
      </w:r>
      <w:r w:rsidR="00CC694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C6940" w:rsidRPr="00CC6940">
        <w:rPr>
          <w:rFonts w:ascii="Times New Roman" w:hAnsi="Times New Roman" w:cs="Times New Roman"/>
          <w:sz w:val="28"/>
          <w:szCs w:val="28"/>
        </w:rPr>
        <w:t xml:space="preserve"> </w:t>
      </w:r>
      <w:del w:id="21" w:author="Пользователь" w:date="2023-09-20T10:24:00Z">
        <w:r w:rsidR="00CC6940" w:rsidRPr="00CC6940" w:rsidDel="003F5358">
          <w:rPr>
            <w:rFonts w:ascii="Times New Roman" w:hAnsi="Times New Roman" w:cs="Times New Roman"/>
            <w:sz w:val="28"/>
            <w:szCs w:val="28"/>
          </w:rPr>
          <w:delText>–</w:delText>
        </w:r>
        <w:r w:rsidR="00CC6940" w:rsidDel="003F5358">
          <w:rPr>
            <w:rFonts w:ascii="Times New Roman" w:hAnsi="Times New Roman" w:cs="Times New Roman"/>
            <w:sz w:val="28"/>
            <w:szCs w:val="28"/>
          </w:rPr>
          <w:delText xml:space="preserve"> цікава мова програмування, яка підходить для написання невеликих проєктів, оскільки має дуже простий синтаксис, і певні можливості, які не мають інші мови програмування. Оскільки в мене вже був досвід з цією мовою, на цій лабораторній роботі, я освіжив свої знання з основ, хоча і відкрив для себе спосіб відкривати файл у консолі, що дуже полегшило задачу.</w:delText>
        </w:r>
      </w:del>
      <w:ins w:id="22" w:author="Пользователь" w:date="2023-09-20T10:24:00Z">
        <w:r w:rsidR="003F5358">
          <w:rPr>
            <w:rFonts w:ascii="Times New Roman" w:hAnsi="Times New Roman" w:cs="Times New Roman"/>
            <w:sz w:val="28"/>
            <w:szCs w:val="28"/>
          </w:rPr>
          <w:t>з бібліотеками має великі можливості, оскі</w:t>
        </w:r>
      </w:ins>
      <w:ins w:id="23" w:author="Пользователь" w:date="2023-09-20T10:25:00Z">
        <w:r w:rsidR="003F5358">
          <w:rPr>
            <w:rFonts w:ascii="Times New Roman" w:hAnsi="Times New Roman" w:cs="Times New Roman"/>
            <w:sz w:val="28"/>
            <w:szCs w:val="28"/>
          </w:rPr>
          <w:t>льки завдяки простому синтаксису навіть той, хто вперше бачить бібліотеки, розбереться, як запустити базу</w:t>
        </w:r>
      </w:ins>
      <w:ins w:id="24" w:author="Пользователь" w:date="2023-09-20T10:29:00Z">
        <w:r w:rsidR="003F5358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25" w:author="Пользователь" w:date="2023-09-20T10:31:00Z">
        <w:r w:rsidR="003F5358">
          <w:rPr>
            <w:rFonts w:ascii="Times New Roman" w:hAnsi="Times New Roman" w:cs="Times New Roman"/>
            <w:sz w:val="28"/>
            <w:szCs w:val="28"/>
          </w:rPr>
          <w:t xml:space="preserve">На цій лабораторній роботі, я навчився </w:t>
        </w:r>
      </w:ins>
      <w:ins w:id="26" w:author="Пользователь" w:date="2023-09-20T10:32:00Z">
        <w:r w:rsidR="003F5358">
          <w:rPr>
            <w:rFonts w:ascii="Times New Roman" w:hAnsi="Times New Roman" w:cs="Times New Roman"/>
            <w:sz w:val="28"/>
            <w:szCs w:val="28"/>
          </w:rPr>
          <w:t>базовим операціям з кортежами, кортежем списків</w:t>
        </w:r>
      </w:ins>
      <w:ins w:id="27" w:author="Пользователь" w:date="2023-09-20T10:33:00Z">
        <w:r w:rsidR="003F5358"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28" w:author="Пользователь" w:date="2023-09-20T10:32:00Z">
        <w:r w:rsidR="003F5358">
          <w:rPr>
            <w:rFonts w:ascii="Times New Roman" w:hAnsi="Times New Roman" w:cs="Times New Roman"/>
            <w:sz w:val="28"/>
            <w:szCs w:val="28"/>
          </w:rPr>
          <w:t>а також базу ООП</w:t>
        </w:r>
      </w:ins>
      <w:ins w:id="29" w:author="Пользователь" w:date="2023-09-20T10:33:00Z">
        <w:r w:rsidR="003F5358">
          <w:rPr>
            <w:rFonts w:ascii="Times New Roman" w:hAnsi="Times New Roman" w:cs="Times New Roman"/>
            <w:sz w:val="28"/>
            <w:szCs w:val="28"/>
          </w:rPr>
          <w:t xml:space="preserve">, таку як задання бази об’єкта, і функцій, які </w:t>
        </w:r>
        <w:r w:rsidR="008235EA">
          <w:rPr>
            <w:rFonts w:ascii="Times New Roman" w:hAnsi="Times New Roman" w:cs="Times New Roman"/>
            <w:sz w:val="28"/>
            <w:szCs w:val="28"/>
          </w:rPr>
          <w:t>проводяться над атрибутами об’єкта.</w:t>
        </w:r>
      </w:ins>
    </w:p>
    <w:sectPr w:rsidR="005208F5" w:rsidRPr="001211E8" w:rsidSect="005208F5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AD2"/>
    <w:multiLevelType w:val="hybridMultilevel"/>
    <w:tmpl w:val="E572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D75"/>
    <w:multiLevelType w:val="hybridMultilevel"/>
    <w:tmpl w:val="D83CED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516889"/>
    <w:multiLevelType w:val="hybridMultilevel"/>
    <w:tmpl w:val="52003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6617">
    <w:abstractNumId w:val="2"/>
  </w:num>
  <w:num w:numId="2" w16cid:durableId="187378073">
    <w:abstractNumId w:val="0"/>
  </w:num>
  <w:num w:numId="3" w16cid:durableId="8362629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F8"/>
    <w:rsid w:val="000B78DB"/>
    <w:rsid w:val="001211E8"/>
    <w:rsid w:val="00170812"/>
    <w:rsid w:val="00211B2D"/>
    <w:rsid w:val="00271140"/>
    <w:rsid w:val="002E23CD"/>
    <w:rsid w:val="003F5358"/>
    <w:rsid w:val="00496282"/>
    <w:rsid w:val="005208F5"/>
    <w:rsid w:val="005B01DD"/>
    <w:rsid w:val="006C0B77"/>
    <w:rsid w:val="008235EA"/>
    <w:rsid w:val="008242FF"/>
    <w:rsid w:val="008567C8"/>
    <w:rsid w:val="00870751"/>
    <w:rsid w:val="00922C48"/>
    <w:rsid w:val="00942A7D"/>
    <w:rsid w:val="009E1BF6"/>
    <w:rsid w:val="00A3773A"/>
    <w:rsid w:val="00AD718F"/>
    <w:rsid w:val="00B915B7"/>
    <w:rsid w:val="00CC6940"/>
    <w:rsid w:val="00D002DA"/>
    <w:rsid w:val="00D44EF8"/>
    <w:rsid w:val="00E05449"/>
    <w:rsid w:val="00E523C3"/>
    <w:rsid w:val="00EA59DF"/>
    <w:rsid w:val="00EC5A8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9160"/>
  <w15:chartTrackingRefBased/>
  <w15:docId w15:val="{467D706D-3B09-49D4-9985-E2B7D416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3CD"/>
    <w:pPr>
      <w:spacing w:line="256" w:lineRule="auto"/>
    </w:pPr>
    <w:rPr>
      <w:kern w:val="0"/>
      <w:lang w:val="uk-UA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2E23CD"/>
    <w:pPr>
      <w:spacing w:after="0" w:line="240" w:lineRule="auto"/>
      <w:ind w:firstLine="0"/>
      <w:jc w:val="center"/>
      <w:outlineLvl w:val="0"/>
    </w:pPr>
    <w:rPr>
      <w:rFonts w:eastAsia="Times New Roman"/>
      <w:b/>
      <w:bCs/>
      <w:sz w:val="32"/>
      <w:szCs w:val="32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23CD"/>
    <w:rPr>
      <w:rFonts w:ascii="Times New Roman" w:eastAsia="Times New Roman" w:hAnsi="Times New Roman" w:cs="Times New Roman"/>
      <w:b/>
      <w:bCs/>
      <w:kern w:val="0"/>
      <w:sz w:val="32"/>
      <w:szCs w:val="32"/>
      <w:lang w:val="uk-UA" w:eastAsia="zh-CN" w:bidi="hi-IN"/>
      <w14:ligatures w14:val="none"/>
    </w:rPr>
  </w:style>
  <w:style w:type="paragraph" w:styleId="a0">
    <w:name w:val="No Spacing"/>
    <w:basedOn w:val="a"/>
    <w:uiPriority w:val="1"/>
    <w:qFormat/>
    <w:rsid w:val="002E23CD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2E23C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a4">
    <w:name w:val="Subtitle"/>
    <w:basedOn w:val="Standard"/>
    <w:next w:val="a"/>
    <w:link w:val="a5"/>
    <w:uiPriority w:val="11"/>
    <w:qFormat/>
    <w:rsid w:val="002E23CD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5">
    <w:name w:val="Подзаголовок Знак"/>
    <w:basedOn w:val="a1"/>
    <w:link w:val="a4"/>
    <w:uiPriority w:val="11"/>
    <w:rsid w:val="002E23CD"/>
    <w:rPr>
      <w:rFonts w:ascii="Times New Roman" w:eastAsia="SimSun" w:hAnsi="Times New Roman" w:cs="Times New Roman"/>
      <w:kern w:val="3"/>
      <w:sz w:val="28"/>
      <w:szCs w:val="28"/>
      <w:lang w:val="uk-UA"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5208F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567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Revision"/>
    <w:hidden/>
    <w:uiPriority w:val="99"/>
    <w:semiHidden/>
    <w:rsid w:val="00211B2D"/>
    <w:pPr>
      <w:spacing w:after="0" w:line="240" w:lineRule="auto"/>
    </w:pPr>
    <w:rPr>
      <w:kern w:val="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786C-A524-4520-B2B9-B6C068ED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2023-09-10T17:09:00Z</dcterms:created>
  <dcterms:modified xsi:type="dcterms:W3CDTF">2023-09-20T07:33:00Z</dcterms:modified>
</cp:coreProperties>
</file>